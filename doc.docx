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0CCEE" w14:textId="77777777" w:rsidR="00C46E5C" w:rsidRDefault="00C46E5C" w:rsidP="0078583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65141FD" wp14:editId="0F14EAD2">
            <wp:simplePos x="0" y="0"/>
            <wp:positionH relativeFrom="column">
              <wp:posOffset>-502920</wp:posOffset>
            </wp:positionH>
            <wp:positionV relativeFrom="paragraph">
              <wp:posOffset>0</wp:posOffset>
            </wp:positionV>
            <wp:extent cx="6812280" cy="10561320"/>
            <wp:effectExtent l="0" t="0" r="7620" b="0"/>
            <wp:wrapThrough wrapText="bothSides">
              <wp:wrapPolygon edited="0">
                <wp:start x="0" y="0"/>
                <wp:lineTo x="0" y="21545"/>
                <wp:lineTo x="21564" y="21545"/>
                <wp:lineTo x="21564" y="0"/>
                <wp:lineTo x="0" y="0"/>
              </wp:wrapPolygon>
            </wp:wrapThrough>
            <wp:docPr id="1803095552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095552" name="Picture 180309555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2280" cy="10561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83CEBA" w14:textId="77777777" w:rsidR="00C46E5C" w:rsidRDefault="00C46E5C" w:rsidP="00785835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ED7A331" wp14:editId="01EED93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461760" cy="9235440"/>
            <wp:effectExtent l="0" t="0" r="0" b="3810"/>
            <wp:wrapThrough wrapText="bothSides">
              <wp:wrapPolygon edited="0">
                <wp:start x="0" y="0"/>
                <wp:lineTo x="0" y="21564"/>
                <wp:lineTo x="21524" y="21564"/>
                <wp:lineTo x="21524" y="0"/>
                <wp:lineTo x="0" y="0"/>
              </wp:wrapPolygon>
            </wp:wrapThrough>
            <wp:docPr id="1189955206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955206" name="Picture 118995520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1760" cy="9235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F93F28" w14:textId="77777777" w:rsidR="00C46E5C" w:rsidRDefault="00C46E5C" w:rsidP="00785835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EC74C56" wp14:editId="64673F95">
            <wp:simplePos x="0" y="0"/>
            <wp:positionH relativeFrom="column">
              <wp:posOffset>-441960</wp:posOffset>
            </wp:positionH>
            <wp:positionV relativeFrom="paragraph">
              <wp:posOffset>0</wp:posOffset>
            </wp:positionV>
            <wp:extent cx="6766560" cy="8717280"/>
            <wp:effectExtent l="0" t="0" r="0" b="7620"/>
            <wp:wrapThrough wrapText="bothSides">
              <wp:wrapPolygon edited="0">
                <wp:start x="0" y="0"/>
                <wp:lineTo x="0" y="21572"/>
                <wp:lineTo x="21527" y="21572"/>
                <wp:lineTo x="21527" y="0"/>
                <wp:lineTo x="0" y="0"/>
              </wp:wrapPolygon>
            </wp:wrapThrough>
            <wp:docPr id="729356730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356730" name="Picture 72935673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6560" cy="871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C6D66D" w14:textId="78E3E3CF" w:rsidR="00C46E5C" w:rsidRDefault="00446E4C" w:rsidP="00785835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9EAF865" wp14:editId="038AA437">
            <wp:simplePos x="0" y="0"/>
            <wp:positionH relativeFrom="margin">
              <wp:posOffset>-578576</wp:posOffset>
            </wp:positionH>
            <wp:positionV relativeFrom="paragraph">
              <wp:posOffset>0</wp:posOffset>
            </wp:positionV>
            <wp:extent cx="6781800" cy="9235440"/>
            <wp:effectExtent l="0" t="0" r="0" b="3810"/>
            <wp:wrapThrough wrapText="bothSides">
              <wp:wrapPolygon edited="0">
                <wp:start x="0" y="0"/>
                <wp:lineTo x="0" y="21564"/>
                <wp:lineTo x="21539" y="21564"/>
                <wp:lineTo x="21539" y="0"/>
                <wp:lineTo x="0" y="0"/>
              </wp:wrapPolygon>
            </wp:wrapThrough>
            <wp:docPr id="181022784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227844" name="Picture 181022784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9235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3FAA4D" w14:textId="40355ABD" w:rsidR="008A0322" w:rsidRDefault="008A0322" w:rsidP="00785835">
      <w:pPr>
        <w:rPr>
          <w:ins w:id="0" w:author="Light Yagami" w:date="2023-10-15T12:14:00Z"/>
          <w:noProof/>
        </w:rPr>
      </w:pPr>
      <w:ins w:id="1" w:author="Light Yagami" w:date="2023-10-15T12:14:00Z">
        <w:r>
          <w:rPr>
            <w:noProof/>
          </w:rPr>
          <w:lastRenderedPageBreak/>
          <w:drawing>
            <wp:anchor distT="0" distB="0" distL="114300" distR="114300" simplePos="0" relativeHeight="251668480" behindDoc="0" locked="0" layoutInCell="1" allowOverlap="1" wp14:anchorId="59E6E804" wp14:editId="71FD3290">
              <wp:simplePos x="0" y="0"/>
              <wp:positionH relativeFrom="column">
                <wp:posOffset>-457200</wp:posOffset>
              </wp:positionH>
              <wp:positionV relativeFrom="paragraph">
                <wp:posOffset>518160</wp:posOffset>
              </wp:positionV>
              <wp:extent cx="6720840" cy="7940040"/>
              <wp:effectExtent l="0" t="0" r="3810" b="3810"/>
              <wp:wrapThrough wrapText="bothSides">
                <wp:wrapPolygon edited="0">
                  <wp:start x="0" y="0"/>
                  <wp:lineTo x="0" y="21559"/>
                  <wp:lineTo x="21551" y="21559"/>
                  <wp:lineTo x="21551" y="0"/>
                  <wp:lineTo x="0" y="0"/>
                </wp:wrapPolygon>
              </wp:wrapThrough>
              <wp:docPr id="462141964" name="Picture 4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62141964" name="Picture 462141964"/>
                      <pic:cNvPicPr/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20840" cy="79400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ins>
    </w:p>
    <w:p w14:paraId="5F392865" w14:textId="771CBB05" w:rsidR="00C46E5C" w:rsidRDefault="00C46E5C" w:rsidP="00785835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07D03816" wp14:editId="13DD6D16">
            <wp:simplePos x="0" y="0"/>
            <wp:positionH relativeFrom="column">
              <wp:posOffset>-304800</wp:posOffset>
            </wp:positionH>
            <wp:positionV relativeFrom="paragraph">
              <wp:posOffset>0</wp:posOffset>
            </wp:positionV>
            <wp:extent cx="6583680" cy="8610600"/>
            <wp:effectExtent l="0" t="0" r="7620" b="0"/>
            <wp:wrapThrough wrapText="bothSides">
              <wp:wrapPolygon edited="0">
                <wp:start x="0" y="0"/>
                <wp:lineTo x="0" y="21552"/>
                <wp:lineTo x="21563" y="21552"/>
                <wp:lineTo x="21563" y="0"/>
                <wp:lineTo x="0" y="0"/>
              </wp:wrapPolygon>
            </wp:wrapThrough>
            <wp:docPr id="2139060113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060113" name="Picture 21390601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861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2D27D3C0" wp14:editId="34445291">
            <wp:simplePos x="0" y="0"/>
            <wp:positionH relativeFrom="column">
              <wp:posOffset>-365760</wp:posOffset>
            </wp:positionH>
            <wp:positionV relativeFrom="paragraph">
              <wp:posOffset>0</wp:posOffset>
            </wp:positionV>
            <wp:extent cx="6659880" cy="8046720"/>
            <wp:effectExtent l="0" t="0" r="7620" b="0"/>
            <wp:wrapThrough wrapText="bothSides">
              <wp:wrapPolygon edited="0">
                <wp:start x="0" y="0"/>
                <wp:lineTo x="0" y="21528"/>
                <wp:lineTo x="21563" y="21528"/>
                <wp:lineTo x="21563" y="0"/>
                <wp:lineTo x="0" y="0"/>
              </wp:wrapPolygon>
            </wp:wrapThrough>
            <wp:docPr id="1666675271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675271" name="Picture 166667527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8046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04BAEC" w14:textId="26DD6E4E" w:rsidR="00C46E5C" w:rsidRDefault="00C46E5C" w:rsidP="00785835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2F23E017" wp14:editId="59006BB0">
            <wp:simplePos x="0" y="0"/>
            <wp:positionH relativeFrom="column">
              <wp:posOffset>-335280</wp:posOffset>
            </wp:positionH>
            <wp:positionV relativeFrom="paragraph">
              <wp:posOffset>0</wp:posOffset>
            </wp:positionV>
            <wp:extent cx="6614160" cy="8382000"/>
            <wp:effectExtent l="0" t="0" r="0" b="0"/>
            <wp:wrapThrough wrapText="bothSides">
              <wp:wrapPolygon edited="0">
                <wp:start x="0" y="0"/>
                <wp:lineTo x="0" y="21551"/>
                <wp:lineTo x="21525" y="21551"/>
                <wp:lineTo x="21525" y="0"/>
                <wp:lineTo x="0" y="0"/>
              </wp:wrapPolygon>
            </wp:wrapThrough>
            <wp:docPr id="123317119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17119" name="Picture 12331711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4160" cy="838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FD2A7D" w14:textId="3C53EF01" w:rsidR="00C46E5C" w:rsidRDefault="00C46E5C" w:rsidP="00785835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2D84CD92" wp14:editId="30891AD1">
            <wp:simplePos x="0" y="0"/>
            <wp:positionH relativeFrom="margin">
              <wp:posOffset>-304800</wp:posOffset>
            </wp:positionH>
            <wp:positionV relativeFrom="paragraph">
              <wp:posOffset>0</wp:posOffset>
            </wp:positionV>
            <wp:extent cx="6385560" cy="9220200"/>
            <wp:effectExtent l="0" t="0" r="0" b="0"/>
            <wp:wrapThrough wrapText="bothSides">
              <wp:wrapPolygon edited="0">
                <wp:start x="0" y="0"/>
                <wp:lineTo x="0" y="21555"/>
                <wp:lineTo x="21523" y="21555"/>
                <wp:lineTo x="21523" y="0"/>
                <wp:lineTo x="0" y="0"/>
              </wp:wrapPolygon>
            </wp:wrapThrough>
            <wp:docPr id="737499185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499185" name="Picture 73749918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5560" cy="922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133758" w14:textId="434BAE74" w:rsidR="00C46E5C" w:rsidRDefault="00C46E5C" w:rsidP="00785835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28C5FCA" wp14:editId="49705FEC">
            <wp:simplePos x="0" y="0"/>
            <wp:positionH relativeFrom="margin">
              <wp:posOffset>-518160</wp:posOffset>
            </wp:positionH>
            <wp:positionV relativeFrom="paragraph">
              <wp:posOffset>320040</wp:posOffset>
            </wp:positionV>
            <wp:extent cx="6781800" cy="8519160"/>
            <wp:effectExtent l="0" t="0" r="0" b="0"/>
            <wp:wrapThrough wrapText="bothSides">
              <wp:wrapPolygon edited="0">
                <wp:start x="0" y="0"/>
                <wp:lineTo x="0" y="21542"/>
                <wp:lineTo x="21539" y="21542"/>
                <wp:lineTo x="21539" y="0"/>
                <wp:lineTo x="0" y="0"/>
              </wp:wrapPolygon>
            </wp:wrapThrough>
            <wp:docPr id="108064873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648730" name="Picture 108064873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8519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46E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1F52B" w14:textId="77777777" w:rsidR="00181D8C" w:rsidRDefault="00181D8C" w:rsidP="00785835">
      <w:pPr>
        <w:spacing w:after="0" w:line="240" w:lineRule="auto"/>
      </w:pPr>
      <w:r>
        <w:separator/>
      </w:r>
    </w:p>
  </w:endnote>
  <w:endnote w:type="continuationSeparator" w:id="0">
    <w:p w14:paraId="05254E81" w14:textId="77777777" w:rsidR="00181D8C" w:rsidRDefault="00181D8C" w:rsidP="00785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F6E45" w14:textId="77777777" w:rsidR="00181D8C" w:rsidRDefault="00181D8C" w:rsidP="00785835">
      <w:pPr>
        <w:spacing w:after="0" w:line="240" w:lineRule="auto"/>
      </w:pPr>
      <w:r>
        <w:separator/>
      </w:r>
    </w:p>
  </w:footnote>
  <w:footnote w:type="continuationSeparator" w:id="0">
    <w:p w14:paraId="414ABE14" w14:textId="77777777" w:rsidR="00181D8C" w:rsidRDefault="00181D8C" w:rsidP="00785835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ight Yagami">
    <w15:presenceInfo w15:providerId="Windows Live" w15:userId="ef70821f83888ee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835"/>
    <w:rsid w:val="00181D8C"/>
    <w:rsid w:val="002E01F7"/>
    <w:rsid w:val="00446E4C"/>
    <w:rsid w:val="00785835"/>
    <w:rsid w:val="008A0322"/>
    <w:rsid w:val="009B231B"/>
    <w:rsid w:val="00B21AE9"/>
    <w:rsid w:val="00C25469"/>
    <w:rsid w:val="00C46E5C"/>
    <w:rsid w:val="00CF3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B7F1F"/>
  <w15:chartTrackingRefBased/>
  <w15:docId w15:val="{ADD0BB58-8D81-4D23-9B61-9F08E3652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58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835"/>
  </w:style>
  <w:style w:type="paragraph" w:styleId="Footer">
    <w:name w:val="footer"/>
    <w:basedOn w:val="Normal"/>
    <w:link w:val="FooterChar"/>
    <w:uiPriority w:val="99"/>
    <w:unhideWhenUsed/>
    <w:rsid w:val="007858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835"/>
  </w:style>
  <w:style w:type="paragraph" w:styleId="Revision">
    <w:name w:val="Revision"/>
    <w:hidden/>
    <w:uiPriority w:val="99"/>
    <w:semiHidden/>
    <w:rsid w:val="00C46E5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B96A71-693D-4A59-80A3-33C270AB7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Light Yagami</dc:creator>
  <cp:keywords/>
  <dc:description/>
  <cp:lastModifiedBy>Light Yagami</cp:lastModifiedBy>
  <cp:revision>3</cp:revision>
  <dcterms:created xsi:type="dcterms:W3CDTF">2023-10-15T06:53:00Z</dcterms:created>
  <dcterms:modified xsi:type="dcterms:W3CDTF">2023-10-15T06:55:00Z</dcterms:modified>
</cp:coreProperties>
</file>